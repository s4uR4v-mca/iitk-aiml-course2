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480" w:lineRule="auto"/>
        <w:rPr>
          <w:b w:val="1"/>
        </w:rPr>
      </w:pPr>
      <w:bookmarkStart w:colFirst="0" w:colLast="0" w:name="_vrwpx5ocvp8l" w:id="0"/>
      <w:bookmarkEnd w:id="0"/>
      <w:r w:rsidDel="00000000" w:rsidR="00000000" w:rsidRPr="00000000">
        <w:rPr>
          <w:b w:val="1"/>
          <w:rtl w:val="0"/>
        </w:rPr>
        <w:t xml:space="preserve">Course 2 - IITK AIML Core: Applied Data Science with Python</w:t>
      </w:r>
    </w:p>
    <w:p w:rsidR="00000000" w:rsidDel="00000000" w:rsidP="00000000" w:rsidRDefault="00000000" w:rsidRPr="00000000" w14:paraId="00000002">
      <w:pPr>
        <w:rPr>
          <w:b w:val="1"/>
        </w:rPr>
      </w:pPr>
      <w:r w:rsidDel="00000000" w:rsidR="00000000" w:rsidRPr="00000000">
        <w:rPr>
          <w:b w:val="1"/>
          <w:rtl w:val="0"/>
        </w:rPr>
        <w:t xml:space="preserve">Submitted by: Saurav Ganguly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Project - Sales Analysis</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Sales Analysis Project is developed as a course end project of Course 2 (IITK AIML Core: Applied Data Science with Python).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ins w:author="Saurav Ganguly" w:id="0" w:date="2024-12-16T14:15:42Z"/>
          <w:b w:val="1"/>
          <w:sz w:val="24"/>
          <w:szCs w:val="24"/>
        </w:rPr>
      </w:pPr>
      <w:r w:rsidDel="00000000" w:rsidR="00000000" w:rsidRPr="00000000">
        <w:rPr>
          <w:b w:val="1"/>
          <w:sz w:val="24"/>
          <w:szCs w:val="24"/>
          <w:rtl w:val="0"/>
        </w:rPr>
        <w:t xml:space="preserve">Brief snapshot about the project and the analysis used:</w:t>
      </w:r>
      <w:ins w:author="Saurav Ganguly" w:id="0" w:date="2024-12-16T14:15:42Z">
        <w:r w:rsidDel="00000000" w:rsidR="00000000" w:rsidRPr="00000000">
          <w:rPr>
            <w:rtl w:val="0"/>
          </w:rPr>
        </w:r>
      </w:ins>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numPr>
          <w:ilvl w:val="0"/>
          <w:numId w:val="3"/>
        </w:numPr>
        <w:ind w:left="720" w:hanging="360"/>
        <w:rPr>
          <w:sz w:val="24"/>
          <w:szCs w:val="24"/>
          <w:u w:val="none"/>
        </w:rPr>
      </w:pPr>
      <w:r w:rsidDel="00000000" w:rsidR="00000000" w:rsidRPr="00000000">
        <w:rPr>
          <w:sz w:val="24"/>
          <w:szCs w:val="24"/>
          <w:rtl w:val="0"/>
        </w:rPr>
        <w:t xml:space="preserve">The Data Analysis has been conducted on the data provided in the csv file in the project material, for the Australian based company AAL.</w:t>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sz w:val="24"/>
          <w:szCs w:val="24"/>
          <w:rtl w:val="0"/>
        </w:rPr>
        <w:t xml:space="preserve">For the analysis of the following python libraries have been used:</w:t>
      </w:r>
    </w:p>
    <w:p w:rsidR="00000000" w:rsidDel="00000000" w:rsidP="00000000" w:rsidRDefault="00000000" w:rsidRPr="00000000" w14:paraId="0000000C">
      <w:pPr>
        <w:ind w:left="720" w:firstLine="0"/>
        <w:rPr>
          <w:i w:val="1"/>
          <w:sz w:val="24"/>
          <w:szCs w:val="24"/>
        </w:rPr>
      </w:pPr>
      <w:r w:rsidDel="00000000" w:rsidR="00000000" w:rsidRPr="00000000">
        <w:rPr>
          <w:i w:val="1"/>
          <w:sz w:val="24"/>
          <w:szCs w:val="24"/>
          <w:rtl w:val="0"/>
        </w:rPr>
        <w:t xml:space="preserve">Numpy, pandas, matplotlib, seaborn, statistics, scipy etc.</w:t>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sz w:val="24"/>
          <w:szCs w:val="24"/>
          <w:rtl w:val="0"/>
        </w:rPr>
        <w:t xml:space="preserve">The csv file has been imported and converted into a DataFrame and the calculations and analysis are done on that.</w:t>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sz w:val="24"/>
          <w:szCs w:val="24"/>
          <w:rtl w:val="0"/>
        </w:rPr>
        <w:t xml:space="preserve">The Analysis has been conducted using the following steps:</w:t>
      </w:r>
    </w:p>
    <w:p w:rsidR="00000000" w:rsidDel="00000000" w:rsidP="00000000" w:rsidRDefault="00000000" w:rsidRPr="00000000" w14:paraId="0000000F">
      <w:pPr>
        <w:numPr>
          <w:ilvl w:val="0"/>
          <w:numId w:val="1"/>
        </w:numPr>
        <w:ind w:left="1440" w:hanging="360"/>
        <w:rPr>
          <w:sz w:val="24"/>
          <w:szCs w:val="24"/>
          <w:u w:val="none"/>
        </w:rPr>
      </w:pPr>
      <w:r w:rsidDel="00000000" w:rsidR="00000000" w:rsidRPr="00000000">
        <w:rPr>
          <w:sz w:val="24"/>
          <w:szCs w:val="24"/>
          <w:rtl w:val="0"/>
        </w:rPr>
        <w:t xml:space="preserve">Data Wrangling - Cleaning and sanitizing the data, making it free from any missing values. Standardization, Normalization and Winsorization methods have been applied on various columns to transform the DataFrame data into consumable information for time based analysis.</w:t>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sz w:val="24"/>
          <w:szCs w:val="24"/>
          <w:rtl w:val="0"/>
        </w:rPr>
        <w:t xml:space="preserve">Data Analysis - The data has been transformed and grouped into several aggregation to conduct analysis on several features. All the analyses are supported with proper seaborn plots for visualization of the analysis outputs along with deduction notes for  each of the analyses.</w:t>
      </w:r>
    </w:p>
    <w:p w:rsidR="00000000" w:rsidDel="00000000" w:rsidP="00000000" w:rsidRDefault="00000000" w:rsidRPr="00000000" w14:paraId="00000011">
      <w:pPr>
        <w:ind w:left="1440" w:firstLine="0"/>
        <w:rPr>
          <w:sz w:val="24"/>
          <w:szCs w:val="24"/>
        </w:rPr>
      </w:pPr>
      <w:r w:rsidDel="00000000" w:rsidR="00000000" w:rsidRPr="00000000">
        <w:rPr>
          <w:sz w:val="24"/>
          <w:szCs w:val="24"/>
          <w:rtl w:val="0"/>
        </w:rPr>
        <w:t xml:space="preserve">The following analysis have been performed on the DataFrame:</w:t>
      </w:r>
    </w:p>
    <w:p w:rsidR="00000000" w:rsidDel="00000000" w:rsidP="00000000" w:rsidRDefault="00000000" w:rsidRPr="00000000" w14:paraId="00000012">
      <w:pPr>
        <w:numPr>
          <w:ilvl w:val="0"/>
          <w:numId w:val="2"/>
        </w:numPr>
        <w:ind w:left="2160" w:hanging="360"/>
        <w:rPr>
          <w:sz w:val="24"/>
          <w:szCs w:val="24"/>
          <w:u w:val="none"/>
        </w:rPr>
      </w:pPr>
      <w:r w:rsidDel="00000000" w:rsidR="00000000" w:rsidRPr="00000000">
        <w:rPr>
          <w:sz w:val="24"/>
          <w:szCs w:val="24"/>
          <w:rtl w:val="0"/>
        </w:rPr>
        <w:t xml:space="preserve">Descriptive analysis on the whole data to calculate mean, median, mode, standard deviation, variance, percentile, covariance, correlation, skewness analysis etc.</w:t>
      </w:r>
    </w:p>
    <w:p w:rsidR="00000000" w:rsidDel="00000000" w:rsidP="00000000" w:rsidRDefault="00000000" w:rsidRPr="00000000" w14:paraId="00000013">
      <w:pPr>
        <w:numPr>
          <w:ilvl w:val="0"/>
          <w:numId w:val="2"/>
        </w:numPr>
        <w:ind w:left="2160" w:hanging="360"/>
        <w:rPr>
          <w:sz w:val="24"/>
          <w:szCs w:val="24"/>
          <w:u w:val="none"/>
        </w:rPr>
      </w:pPr>
      <w:r w:rsidDel="00000000" w:rsidR="00000000" w:rsidRPr="00000000">
        <w:rPr>
          <w:sz w:val="24"/>
          <w:szCs w:val="24"/>
          <w:rtl w:val="0"/>
        </w:rPr>
        <w:t xml:space="preserve">Descriptive analysis on the Weekly, Monthly and Quarterly data.</w:t>
      </w:r>
    </w:p>
    <w:p w:rsidR="00000000" w:rsidDel="00000000" w:rsidP="00000000" w:rsidRDefault="00000000" w:rsidRPr="00000000" w14:paraId="00000014">
      <w:pPr>
        <w:numPr>
          <w:ilvl w:val="0"/>
          <w:numId w:val="2"/>
        </w:numPr>
        <w:ind w:left="2160" w:hanging="360"/>
        <w:rPr>
          <w:sz w:val="24"/>
          <w:szCs w:val="24"/>
          <w:u w:val="none"/>
        </w:rPr>
      </w:pPr>
      <w:r w:rsidDel="00000000" w:rsidR="00000000" w:rsidRPr="00000000">
        <w:rPr>
          <w:sz w:val="24"/>
          <w:szCs w:val="24"/>
          <w:rtl w:val="0"/>
        </w:rPr>
        <w:t xml:space="preserve">Total and average sales analysis for all the Groups, to show the sales trend for all the groups along with outlier detection</w:t>
      </w:r>
    </w:p>
    <w:p w:rsidR="00000000" w:rsidDel="00000000" w:rsidP="00000000" w:rsidRDefault="00000000" w:rsidRPr="00000000" w14:paraId="00000015">
      <w:pPr>
        <w:numPr>
          <w:ilvl w:val="0"/>
          <w:numId w:val="2"/>
        </w:numPr>
        <w:ind w:left="2160" w:hanging="360"/>
        <w:rPr>
          <w:sz w:val="24"/>
          <w:szCs w:val="24"/>
        </w:rPr>
      </w:pPr>
      <w:r w:rsidDel="00000000" w:rsidR="00000000" w:rsidRPr="00000000">
        <w:rPr>
          <w:sz w:val="24"/>
          <w:szCs w:val="24"/>
          <w:rtl w:val="0"/>
        </w:rPr>
        <w:t xml:space="preserve">Total and average sales analysis for all the States, to show the sales trend for all the States along with outlier detection</w:t>
      </w:r>
    </w:p>
    <w:p w:rsidR="00000000" w:rsidDel="00000000" w:rsidP="00000000" w:rsidRDefault="00000000" w:rsidRPr="00000000" w14:paraId="00000016">
      <w:pPr>
        <w:numPr>
          <w:ilvl w:val="0"/>
          <w:numId w:val="2"/>
        </w:numPr>
        <w:ind w:left="2160" w:hanging="360"/>
        <w:rPr>
          <w:sz w:val="24"/>
          <w:szCs w:val="24"/>
        </w:rPr>
      </w:pPr>
      <w:r w:rsidDel="00000000" w:rsidR="00000000" w:rsidRPr="00000000">
        <w:rPr>
          <w:sz w:val="24"/>
          <w:szCs w:val="24"/>
          <w:rtl w:val="0"/>
        </w:rPr>
        <w:t xml:space="preserve">Total and average sales analysis for Time-of-Day, to show the sales trend for all the time of the day along with outlier detection</w:t>
      </w:r>
    </w:p>
    <w:p w:rsidR="00000000" w:rsidDel="00000000" w:rsidP="00000000" w:rsidRDefault="00000000" w:rsidRPr="00000000" w14:paraId="00000017">
      <w:pPr>
        <w:numPr>
          <w:ilvl w:val="0"/>
          <w:numId w:val="2"/>
        </w:numPr>
        <w:ind w:left="2160" w:hanging="360"/>
        <w:rPr>
          <w:sz w:val="24"/>
          <w:szCs w:val="24"/>
          <w:u w:val="none"/>
        </w:rPr>
      </w:pPr>
      <w:r w:rsidDel="00000000" w:rsidR="00000000" w:rsidRPr="00000000">
        <w:rPr>
          <w:sz w:val="24"/>
          <w:szCs w:val="24"/>
          <w:rtl w:val="0"/>
        </w:rPr>
        <w:t xml:space="preserve">Weekly Sales Analysis has been done for the below groups:</w:t>
      </w:r>
    </w:p>
    <w:p w:rsidR="00000000" w:rsidDel="00000000" w:rsidP="00000000" w:rsidRDefault="00000000" w:rsidRPr="00000000" w14:paraId="00000018">
      <w:pPr>
        <w:numPr>
          <w:ilvl w:val="1"/>
          <w:numId w:val="2"/>
        </w:numPr>
        <w:ind w:left="2880" w:hanging="360"/>
        <w:rPr>
          <w:sz w:val="24"/>
          <w:szCs w:val="24"/>
          <w:u w:val="none"/>
        </w:rPr>
      </w:pPr>
      <w:r w:rsidDel="00000000" w:rsidR="00000000" w:rsidRPr="00000000">
        <w:rPr>
          <w:sz w:val="24"/>
          <w:szCs w:val="24"/>
          <w:rtl w:val="0"/>
        </w:rPr>
        <w:t xml:space="preserve">Total Weekly Sales Analysis</w:t>
      </w:r>
    </w:p>
    <w:p w:rsidR="00000000" w:rsidDel="00000000" w:rsidP="00000000" w:rsidRDefault="00000000" w:rsidRPr="00000000" w14:paraId="00000019">
      <w:pPr>
        <w:numPr>
          <w:ilvl w:val="1"/>
          <w:numId w:val="2"/>
        </w:numPr>
        <w:ind w:left="2880" w:hanging="360"/>
        <w:rPr>
          <w:sz w:val="24"/>
          <w:szCs w:val="24"/>
          <w:u w:val="none"/>
        </w:rPr>
      </w:pPr>
      <w:r w:rsidDel="00000000" w:rsidR="00000000" w:rsidRPr="00000000">
        <w:rPr>
          <w:sz w:val="24"/>
          <w:szCs w:val="24"/>
          <w:rtl w:val="0"/>
        </w:rPr>
        <w:t xml:space="preserve">Average Weekly Sales Analysis</w:t>
      </w:r>
    </w:p>
    <w:p w:rsidR="00000000" w:rsidDel="00000000" w:rsidP="00000000" w:rsidRDefault="00000000" w:rsidRPr="00000000" w14:paraId="0000001A">
      <w:pPr>
        <w:numPr>
          <w:ilvl w:val="1"/>
          <w:numId w:val="2"/>
        </w:numPr>
        <w:ind w:left="2880" w:hanging="360"/>
        <w:rPr>
          <w:sz w:val="24"/>
          <w:szCs w:val="24"/>
          <w:u w:val="none"/>
        </w:rPr>
      </w:pPr>
      <w:r w:rsidDel="00000000" w:rsidR="00000000" w:rsidRPr="00000000">
        <w:rPr>
          <w:sz w:val="24"/>
          <w:szCs w:val="24"/>
          <w:rtl w:val="0"/>
        </w:rPr>
        <w:t xml:space="preserve">Weekly Sales distribution with outliers</w:t>
      </w:r>
    </w:p>
    <w:p w:rsidR="00000000" w:rsidDel="00000000" w:rsidP="00000000" w:rsidRDefault="00000000" w:rsidRPr="00000000" w14:paraId="0000001B">
      <w:pPr>
        <w:numPr>
          <w:ilvl w:val="1"/>
          <w:numId w:val="2"/>
        </w:numPr>
        <w:ind w:left="2880" w:hanging="360"/>
        <w:rPr>
          <w:sz w:val="24"/>
          <w:szCs w:val="24"/>
          <w:u w:val="none"/>
        </w:rPr>
      </w:pPr>
      <w:r w:rsidDel="00000000" w:rsidR="00000000" w:rsidRPr="00000000">
        <w:rPr>
          <w:sz w:val="24"/>
          <w:szCs w:val="24"/>
          <w:rtl w:val="0"/>
        </w:rPr>
        <w:t xml:space="preserve">Weekly Group-wise total sales</w:t>
      </w:r>
    </w:p>
    <w:p w:rsidR="00000000" w:rsidDel="00000000" w:rsidP="00000000" w:rsidRDefault="00000000" w:rsidRPr="00000000" w14:paraId="0000001C">
      <w:pPr>
        <w:numPr>
          <w:ilvl w:val="1"/>
          <w:numId w:val="2"/>
        </w:numPr>
        <w:ind w:left="2880" w:hanging="360"/>
        <w:rPr>
          <w:sz w:val="24"/>
          <w:szCs w:val="24"/>
          <w:u w:val="none"/>
        </w:rPr>
      </w:pPr>
      <w:r w:rsidDel="00000000" w:rsidR="00000000" w:rsidRPr="00000000">
        <w:rPr>
          <w:sz w:val="24"/>
          <w:szCs w:val="24"/>
          <w:rtl w:val="0"/>
        </w:rPr>
        <w:t xml:space="preserve">Weekly Group-wise average sales</w:t>
      </w:r>
    </w:p>
    <w:p w:rsidR="00000000" w:rsidDel="00000000" w:rsidP="00000000" w:rsidRDefault="00000000" w:rsidRPr="00000000" w14:paraId="0000001D">
      <w:pPr>
        <w:numPr>
          <w:ilvl w:val="1"/>
          <w:numId w:val="2"/>
        </w:numPr>
        <w:ind w:left="2880" w:hanging="360"/>
        <w:rPr>
          <w:sz w:val="24"/>
          <w:szCs w:val="24"/>
          <w:u w:val="none"/>
        </w:rPr>
      </w:pPr>
      <w:r w:rsidDel="00000000" w:rsidR="00000000" w:rsidRPr="00000000">
        <w:rPr>
          <w:sz w:val="24"/>
          <w:szCs w:val="24"/>
          <w:rtl w:val="0"/>
        </w:rPr>
        <w:t xml:space="preserve">Weekly Group-wise sales distribution with outliers</w:t>
      </w:r>
    </w:p>
    <w:p w:rsidR="00000000" w:rsidDel="00000000" w:rsidP="00000000" w:rsidRDefault="00000000" w:rsidRPr="00000000" w14:paraId="0000001E">
      <w:pPr>
        <w:numPr>
          <w:ilvl w:val="1"/>
          <w:numId w:val="2"/>
        </w:numPr>
        <w:ind w:left="2880" w:hanging="360"/>
        <w:rPr>
          <w:sz w:val="24"/>
          <w:szCs w:val="24"/>
          <w:u w:val="none"/>
        </w:rPr>
      </w:pPr>
      <w:r w:rsidDel="00000000" w:rsidR="00000000" w:rsidRPr="00000000">
        <w:rPr>
          <w:sz w:val="24"/>
          <w:szCs w:val="24"/>
          <w:rtl w:val="0"/>
        </w:rPr>
        <w:t xml:space="preserve">Weekly State-wise total sales</w:t>
      </w:r>
    </w:p>
    <w:p w:rsidR="00000000" w:rsidDel="00000000" w:rsidP="00000000" w:rsidRDefault="00000000" w:rsidRPr="00000000" w14:paraId="0000001F">
      <w:pPr>
        <w:numPr>
          <w:ilvl w:val="1"/>
          <w:numId w:val="2"/>
        </w:numPr>
        <w:ind w:left="2880" w:hanging="360"/>
        <w:rPr>
          <w:sz w:val="24"/>
          <w:szCs w:val="24"/>
          <w:u w:val="none"/>
        </w:rPr>
      </w:pPr>
      <w:r w:rsidDel="00000000" w:rsidR="00000000" w:rsidRPr="00000000">
        <w:rPr>
          <w:sz w:val="24"/>
          <w:szCs w:val="24"/>
          <w:rtl w:val="0"/>
        </w:rPr>
        <w:t xml:space="preserve">Weekly State-wise average sales</w:t>
      </w:r>
    </w:p>
    <w:p w:rsidR="00000000" w:rsidDel="00000000" w:rsidP="00000000" w:rsidRDefault="00000000" w:rsidRPr="00000000" w14:paraId="00000020">
      <w:pPr>
        <w:numPr>
          <w:ilvl w:val="1"/>
          <w:numId w:val="2"/>
        </w:numPr>
        <w:ind w:left="2880" w:hanging="360"/>
        <w:rPr>
          <w:sz w:val="24"/>
          <w:szCs w:val="24"/>
          <w:u w:val="none"/>
        </w:rPr>
      </w:pPr>
      <w:r w:rsidDel="00000000" w:rsidR="00000000" w:rsidRPr="00000000">
        <w:rPr>
          <w:sz w:val="24"/>
          <w:szCs w:val="24"/>
          <w:rtl w:val="0"/>
        </w:rPr>
        <w:t xml:space="preserve">Weekly State-wise sales distribution with outliers</w:t>
      </w:r>
    </w:p>
    <w:p w:rsidR="00000000" w:rsidDel="00000000" w:rsidP="00000000" w:rsidRDefault="00000000" w:rsidRPr="00000000" w14:paraId="00000021">
      <w:pPr>
        <w:numPr>
          <w:ilvl w:val="1"/>
          <w:numId w:val="2"/>
        </w:numPr>
        <w:ind w:left="2880" w:hanging="360"/>
        <w:rPr>
          <w:sz w:val="24"/>
          <w:szCs w:val="24"/>
          <w:u w:val="none"/>
        </w:rPr>
      </w:pPr>
      <w:r w:rsidDel="00000000" w:rsidR="00000000" w:rsidRPr="00000000">
        <w:rPr>
          <w:sz w:val="24"/>
          <w:szCs w:val="24"/>
          <w:rtl w:val="0"/>
        </w:rPr>
        <w:t xml:space="preserve">Weekly Time-wise total sales</w:t>
      </w:r>
    </w:p>
    <w:p w:rsidR="00000000" w:rsidDel="00000000" w:rsidP="00000000" w:rsidRDefault="00000000" w:rsidRPr="00000000" w14:paraId="00000022">
      <w:pPr>
        <w:numPr>
          <w:ilvl w:val="1"/>
          <w:numId w:val="2"/>
        </w:numPr>
        <w:ind w:left="2880" w:hanging="360"/>
        <w:rPr>
          <w:sz w:val="24"/>
          <w:szCs w:val="24"/>
          <w:u w:val="none"/>
        </w:rPr>
      </w:pPr>
      <w:r w:rsidDel="00000000" w:rsidR="00000000" w:rsidRPr="00000000">
        <w:rPr>
          <w:sz w:val="24"/>
          <w:szCs w:val="24"/>
          <w:rtl w:val="0"/>
        </w:rPr>
        <w:t xml:space="preserve">Weekly Time-wise average sales</w:t>
      </w:r>
    </w:p>
    <w:p w:rsidR="00000000" w:rsidDel="00000000" w:rsidP="00000000" w:rsidRDefault="00000000" w:rsidRPr="00000000" w14:paraId="00000023">
      <w:pPr>
        <w:numPr>
          <w:ilvl w:val="1"/>
          <w:numId w:val="2"/>
        </w:numPr>
        <w:ind w:left="2880" w:hanging="360"/>
        <w:rPr>
          <w:sz w:val="24"/>
          <w:szCs w:val="24"/>
          <w:u w:val="none"/>
        </w:rPr>
      </w:pPr>
      <w:r w:rsidDel="00000000" w:rsidR="00000000" w:rsidRPr="00000000">
        <w:rPr>
          <w:sz w:val="24"/>
          <w:szCs w:val="24"/>
          <w:rtl w:val="0"/>
        </w:rPr>
        <w:t xml:space="preserve">Weekly Time-wise sales distribution with outliers</w:t>
      </w:r>
    </w:p>
    <w:p w:rsidR="00000000" w:rsidDel="00000000" w:rsidP="00000000" w:rsidRDefault="00000000" w:rsidRPr="00000000" w14:paraId="00000024">
      <w:pPr>
        <w:numPr>
          <w:ilvl w:val="0"/>
          <w:numId w:val="2"/>
        </w:numPr>
        <w:ind w:left="2160" w:hanging="360"/>
        <w:rPr>
          <w:sz w:val="24"/>
          <w:szCs w:val="24"/>
          <w:u w:val="none"/>
        </w:rPr>
      </w:pPr>
      <w:r w:rsidDel="00000000" w:rsidR="00000000" w:rsidRPr="00000000">
        <w:rPr>
          <w:sz w:val="24"/>
          <w:szCs w:val="24"/>
          <w:rtl w:val="0"/>
        </w:rPr>
        <w:t xml:space="preserve">Monthly Sales Analysis has been done for the below groups:</w:t>
      </w:r>
    </w:p>
    <w:p w:rsidR="00000000" w:rsidDel="00000000" w:rsidP="00000000" w:rsidRDefault="00000000" w:rsidRPr="00000000" w14:paraId="00000025">
      <w:pPr>
        <w:numPr>
          <w:ilvl w:val="1"/>
          <w:numId w:val="2"/>
        </w:numPr>
        <w:ind w:left="2880" w:hanging="360"/>
        <w:rPr>
          <w:sz w:val="24"/>
          <w:szCs w:val="24"/>
        </w:rPr>
      </w:pPr>
      <w:r w:rsidDel="00000000" w:rsidR="00000000" w:rsidRPr="00000000">
        <w:rPr>
          <w:sz w:val="24"/>
          <w:szCs w:val="24"/>
          <w:rtl w:val="0"/>
        </w:rPr>
        <w:t xml:space="preserve">Total Monthly Sales Analysis</w:t>
      </w:r>
    </w:p>
    <w:p w:rsidR="00000000" w:rsidDel="00000000" w:rsidP="00000000" w:rsidRDefault="00000000" w:rsidRPr="00000000" w14:paraId="00000026">
      <w:pPr>
        <w:numPr>
          <w:ilvl w:val="1"/>
          <w:numId w:val="2"/>
        </w:numPr>
        <w:ind w:left="2880" w:hanging="360"/>
        <w:rPr>
          <w:sz w:val="24"/>
          <w:szCs w:val="24"/>
        </w:rPr>
      </w:pPr>
      <w:r w:rsidDel="00000000" w:rsidR="00000000" w:rsidRPr="00000000">
        <w:rPr>
          <w:sz w:val="24"/>
          <w:szCs w:val="24"/>
          <w:rtl w:val="0"/>
        </w:rPr>
        <w:t xml:space="preserve">Average Monthly Sales Analysis</w:t>
      </w:r>
    </w:p>
    <w:p w:rsidR="00000000" w:rsidDel="00000000" w:rsidP="00000000" w:rsidRDefault="00000000" w:rsidRPr="00000000" w14:paraId="00000027">
      <w:pPr>
        <w:numPr>
          <w:ilvl w:val="1"/>
          <w:numId w:val="2"/>
        </w:numPr>
        <w:ind w:left="2880" w:hanging="360"/>
        <w:rPr>
          <w:sz w:val="24"/>
          <w:szCs w:val="24"/>
        </w:rPr>
      </w:pPr>
      <w:r w:rsidDel="00000000" w:rsidR="00000000" w:rsidRPr="00000000">
        <w:rPr>
          <w:sz w:val="24"/>
          <w:szCs w:val="24"/>
          <w:rtl w:val="0"/>
        </w:rPr>
        <w:t xml:space="preserve">Monthly Sales distribution with outliers</w:t>
      </w:r>
    </w:p>
    <w:p w:rsidR="00000000" w:rsidDel="00000000" w:rsidP="00000000" w:rsidRDefault="00000000" w:rsidRPr="00000000" w14:paraId="00000028">
      <w:pPr>
        <w:numPr>
          <w:ilvl w:val="1"/>
          <w:numId w:val="2"/>
        </w:numPr>
        <w:ind w:left="2880" w:hanging="360"/>
        <w:rPr>
          <w:sz w:val="24"/>
          <w:szCs w:val="24"/>
        </w:rPr>
      </w:pPr>
      <w:r w:rsidDel="00000000" w:rsidR="00000000" w:rsidRPr="00000000">
        <w:rPr>
          <w:sz w:val="24"/>
          <w:szCs w:val="24"/>
          <w:rtl w:val="0"/>
        </w:rPr>
        <w:t xml:space="preserve">Monthly Group-wise total sales</w:t>
      </w:r>
    </w:p>
    <w:p w:rsidR="00000000" w:rsidDel="00000000" w:rsidP="00000000" w:rsidRDefault="00000000" w:rsidRPr="00000000" w14:paraId="00000029">
      <w:pPr>
        <w:numPr>
          <w:ilvl w:val="1"/>
          <w:numId w:val="2"/>
        </w:numPr>
        <w:ind w:left="2880" w:hanging="360"/>
        <w:rPr>
          <w:sz w:val="24"/>
          <w:szCs w:val="24"/>
        </w:rPr>
      </w:pPr>
      <w:r w:rsidDel="00000000" w:rsidR="00000000" w:rsidRPr="00000000">
        <w:rPr>
          <w:sz w:val="24"/>
          <w:szCs w:val="24"/>
          <w:rtl w:val="0"/>
        </w:rPr>
        <w:t xml:space="preserve">Monthly Group-wise average sales</w:t>
      </w:r>
    </w:p>
    <w:p w:rsidR="00000000" w:rsidDel="00000000" w:rsidP="00000000" w:rsidRDefault="00000000" w:rsidRPr="00000000" w14:paraId="0000002A">
      <w:pPr>
        <w:numPr>
          <w:ilvl w:val="1"/>
          <w:numId w:val="2"/>
        </w:numPr>
        <w:ind w:left="2880" w:hanging="360"/>
        <w:rPr>
          <w:sz w:val="24"/>
          <w:szCs w:val="24"/>
        </w:rPr>
      </w:pPr>
      <w:r w:rsidDel="00000000" w:rsidR="00000000" w:rsidRPr="00000000">
        <w:rPr>
          <w:sz w:val="24"/>
          <w:szCs w:val="24"/>
          <w:rtl w:val="0"/>
        </w:rPr>
        <w:t xml:space="preserve">Monthly Group-wise sales distribution with outliers</w:t>
      </w:r>
    </w:p>
    <w:p w:rsidR="00000000" w:rsidDel="00000000" w:rsidP="00000000" w:rsidRDefault="00000000" w:rsidRPr="00000000" w14:paraId="0000002B">
      <w:pPr>
        <w:numPr>
          <w:ilvl w:val="1"/>
          <w:numId w:val="2"/>
        </w:numPr>
        <w:ind w:left="2880" w:hanging="360"/>
        <w:rPr>
          <w:sz w:val="24"/>
          <w:szCs w:val="24"/>
        </w:rPr>
      </w:pPr>
      <w:r w:rsidDel="00000000" w:rsidR="00000000" w:rsidRPr="00000000">
        <w:rPr>
          <w:sz w:val="24"/>
          <w:szCs w:val="24"/>
          <w:rtl w:val="0"/>
        </w:rPr>
        <w:t xml:space="preserve">Monthly State-wise total sales</w:t>
      </w:r>
    </w:p>
    <w:p w:rsidR="00000000" w:rsidDel="00000000" w:rsidP="00000000" w:rsidRDefault="00000000" w:rsidRPr="00000000" w14:paraId="0000002C">
      <w:pPr>
        <w:numPr>
          <w:ilvl w:val="1"/>
          <w:numId w:val="2"/>
        </w:numPr>
        <w:ind w:left="2880" w:hanging="360"/>
        <w:rPr>
          <w:sz w:val="24"/>
          <w:szCs w:val="24"/>
        </w:rPr>
      </w:pPr>
      <w:r w:rsidDel="00000000" w:rsidR="00000000" w:rsidRPr="00000000">
        <w:rPr>
          <w:sz w:val="24"/>
          <w:szCs w:val="24"/>
          <w:rtl w:val="0"/>
        </w:rPr>
        <w:t xml:space="preserve">Monthly State-wise average sales</w:t>
      </w:r>
    </w:p>
    <w:p w:rsidR="00000000" w:rsidDel="00000000" w:rsidP="00000000" w:rsidRDefault="00000000" w:rsidRPr="00000000" w14:paraId="0000002D">
      <w:pPr>
        <w:numPr>
          <w:ilvl w:val="1"/>
          <w:numId w:val="2"/>
        </w:numPr>
        <w:ind w:left="2880" w:hanging="360"/>
        <w:rPr>
          <w:sz w:val="24"/>
          <w:szCs w:val="24"/>
        </w:rPr>
      </w:pPr>
      <w:r w:rsidDel="00000000" w:rsidR="00000000" w:rsidRPr="00000000">
        <w:rPr>
          <w:sz w:val="24"/>
          <w:szCs w:val="24"/>
          <w:rtl w:val="0"/>
        </w:rPr>
        <w:t xml:space="preserve">Monthly State-wise sales distribution with outliers</w:t>
      </w:r>
    </w:p>
    <w:p w:rsidR="00000000" w:rsidDel="00000000" w:rsidP="00000000" w:rsidRDefault="00000000" w:rsidRPr="00000000" w14:paraId="0000002E">
      <w:pPr>
        <w:numPr>
          <w:ilvl w:val="1"/>
          <w:numId w:val="2"/>
        </w:numPr>
        <w:ind w:left="2880" w:hanging="360"/>
        <w:rPr>
          <w:sz w:val="24"/>
          <w:szCs w:val="24"/>
        </w:rPr>
      </w:pPr>
      <w:r w:rsidDel="00000000" w:rsidR="00000000" w:rsidRPr="00000000">
        <w:rPr>
          <w:sz w:val="24"/>
          <w:szCs w:val="24"/>
          <w:rtl w:val="0"/>
        </w:rPr>
        <w:t xml:space="preserve">Monthly Time-wise total sales</w:t>
      </w:r>
    </w:p>
    <w:p w:rsidR="00000000" w:rsidDel="00000000" w:rsidP="00000000" w:rsidRDefault="00000000" w:rsidRPr="00000000" w14:paraId="0000002F">
      <w:pPr>
        <w:numPr>
          <w:ilvl w:val="1"/>
          <w:numId w:val="2"/>
        </w:numPr>
        <w:ind w:left="2880" w:hanging="360"/>
        <w:rPr>
          <w:sz w:val="24"/>
          <w:szCs w:val="24"/>
        </w:rPr>
      </w:pPr>
      <w:r w:rsidDel="00000000" w:rsidR="00000000" w:rsidRPr="00000000">
        <w:rPr>
          <w:sz w:val="24"/>
          <w:szCs w:val="24"/>
          <w:rtl w:val="0"/>
        </w:rPr>
        <w:t xml:space="preserve">Monthly Time-wise average sales</w:t>
      </w:r>
    </w:p>
    <w:p w:rsidR="00000000" w:rsidDel="00000000" w:rsidP="00000000" w:rsidRDefault="00000000" w:rsidRPr="00000000" w14:paraId="00000030">
      <w:pPr>
        <w:numPr>
          <w:ilvl w:val="1"/>
          <w:numId w:val="2"/>
        </w:numPr>
        <w:ind w:left="2880" w:hanging="360"/>
        <w:rPr>
          <w:sz w:val="24"/>
          <w:szCs w:val="24"/>
        </w:rPr>
      </w:pPr>
      <w:r w:rsidDel="00000000" w:rsidR="00000000" w:rsidRPr="00000000">
        <w:rPr>
          <w:sz w:val="24"/>
          <w:szCs w:val="24"/>
          <w:rtl w:val="0"/>
        </w:rPr>
        <w:t xml:space="preserve">Monthly Time-wise sales distribution with outliers</w:t>
      </w:r>
    </w:p>
    <w:p w:rsidR="00000000" w:rsidDel="00000000" w:rsidP="00000000" w:rsidRDefault="00000000" w:rsidRPr="00000000" w14:paraId="00000031">
      <w:pPr>
        <w:numPr>
          <w:ilvl w:val="0"/>
          <w:numId w:val="2"/>
        </w:numPr>
        <w:ind w:left="2160" w:hanging="360"/>
        <w:rPr>
          <w:sz w:val="24"/>
          <w:szCs w:val="24"/>
          <w:u w:val="none"/>
        </w:rPr>
      </w:pPr>
      <w:r w:rsidDel="00000000" w:rsidR="00000000" w:rsidRPr="00000000">
        <w:rPr>
          <w:sz w:val="24"/>
          <w:szCs w:val="24"/>
          <w:rtl w:val="0"/>
        </w:rPr>
        <w:t xml:space="preserve">Quarterly Sales Analysis has been done for the below groups:</w:t>
      </w:r>
    </w:p>
    <w:p w:rsidR="00000000" w:rsidDel="00000000" w:rsidP="00000000" w:rsidRDefault="00000000" w:rsidRPr="00000000" w14:paraId="00000032">
      <w:pPr>
        <w:numPr>
          <w:ilvl w:val="1"/>
          <w:numId w:val="2"/>
        </w:numPr>
        <w:ind w:left="2880" w:hanging="360"/>
        <w:rPr>
          <w:sz w:val="24"/>
          <w:szCs w:val="24"/>
        </w:rPr>
      </w:pPr>
      <w:r w:rsidDel="00000000" w:rsidR="00000000" w:rsidRPr="00000000">
        <w:rPr>
          <w:sz w:val="24"/>
          <w:szCs w:val="24"/>
          <w:rtl w:val="0"/>
        </w:rPr>
        <w:t xml:space="preserve">Total Quarterly Sales Analysis</w:t>
      </w:r>
    </w:p>
    <w:p w:rsidR="00000000" w:rsidDel="00000000" w:rsidP="00000000" w:rsidRDefault="00000000" w:rsidRPr="00000000" w14:paraId="00000033">
      <w:pPr>
        <w:numPr>
          <w:ilvl w:val="1"/>
          <w:numId w:val="2"/>
        </w:numPr>
        <w:ind w:left="2880" w:hanging="360"/>
        <w:rPr>
          <w:sz w:val="24"/>
          <w:szCs w:val="24"/>
        </w:rPr>
      </w:pPr>
      <w:r w:rsidDel="00000000" w:rsidR="00000000" w:rsidRPr="00000000">
        <w:rPr>
          <w:sz w:val="24"/>
          <w:szCs w:val="24"/>
          <w:rtl w:val="0"/>
        </w:rPr>
        <w:t xml:space="preserve">Average Quarterly Sales Analysis</w:t>
      </w:r>
    </w:p>
    <w:p w:rsidR="00000000" w:rsidDel="00000000" w:rsidP="00000000" w:rsidRDefault="00000000" w:rsidRPr="00000000" w14:paraId="00000034">
      <w:pPr>
        <w:numPr>
          <w:ilvl w:val="1"/>
          <w:numId w:val="2"/>
        </w:numPr>
        <w:ind w:left="2880" w:hanging="360"/>
        <w:rPr>
          <w:sz w:val="24"/>
          <w:szCs w:val="24"/>
        </w:rPr>
      </w:pPr>
      <w:r w:rsidDel="00000000" w:rsidR="00000000" w:rsidRPr="00000000">
        <w:rPr>
          <w:sz w:val="24"/>
          <w:szCs w:val="24"/>
          <w:rtl w:val="0"/>
        </w:rPr>
        <w:t xml:space="preserve">Quarterly Sales distribution with outliers</w:t>
      </w:r>
    </w:p>
    <w:p w:rsidR="00000000" w:rsidDel="00000000" w:rsidP="00000000" w:rsidRDefault="00000000" w:rsidRPr="00000000" w14:paraId="00000035">
      <w:pPr>
        <w:numPr>
          <w:ilvl w:val="1"/>
          <w:numId w:val="2"/>
        </w:numPr>
        <w:ind w:left="2880" w:hanging="360"/>
        <w:rPr>
          <w:sz w:val="24"/>
          <w:szCs w:val="24"/>
        </w:rPr>
      </w:pPr>
      <w:r w:rsidDel="00000000" w:rsidR="00000000" w:rsidRPr="00000000">
        <w:rPr>
          <w:sz w:val="24"/>
          <w:szCs w:val="24"/>
          <w:rtl w:val="0"/>
        </w:rPr>
        <w:t xml:space="preserve">Quarterly Group-wise total sales</w:t>
      </w:r>
    </w:p>
    <w:p w:rsidR="00000000" w:rsidDel="00000000" w:rsidP="00000000" w:rsidRDefault="00000000" w:rsidRPr="00000000" w14:paraId="00000036">
      <w:pPr>
        <w:numPr>
          <w:ilvl w:val="1"/>
          <w:numId w:val="2"/>
        </w:numPr>
        <w:ind w:left="2880" w:hanging="360"/>
        <w:rPr>
          <w:sz w:val="24"/>
          <w:szCs w:val="24"/>
        </w:rPr>
      </w:pPr>
      <w:r w:rsidDel="00000000" w:rsidR="00000000" w:rsidRPr="00000000">
        <w:rPr>
          <w:sz w:val="24"/>
          <w:szCs w:val="24"/>
          <w:rtl w:val="0"/>
        </w:rPr>
        <w:t xml:space="preserve">Quarterly Group-wise average sales</w:t>
      </w:r>
    </w:p>
    <w:p w:rsidR="00000000" w:rsidDel="00000000" w:rsidP="00000000" w:rsidRDefault="00000000" w:rsidRPr="00000000" w14:paraId="00000037">
      <w:pPr>
        <w:numPr>
          <w:ilvl w:val="1"/>
          <w:numId w:val="2"/>
        </w:numPr>
        <w:ind w:left="2880" w:hanging="360"/>
        <w:rPr>
          <w:sz w:val="24"/>
          <w:szCs w:val="24"/>
        </w:rPr>
      </w:pPr>
      <w:r w:rsidDel="00000000" w:rsidR="00000000" w:rsidRPr="00000000">
        <w:rPr>
          <w:sz w:val="24"/>
          <w:szCs w:val="24"/>
          <w:rtl w:val="0"/>
        </w:rPr>
        <w:t xml:space="preserve">Quarterly Group-wise sales distribution with outliers</w:t>
      </w:r>
    </w:p>
    <w:p w:rsidR="00000000" w:rsidDel="00000000" w:rsidP="00000000" w:rsidRDefault="00000000" w:rsidRPr="00000000" w14:paraId="00000038">
      <w:pPr>
        <w:numPr>
          <w:ilvl w:val="1"/>
          <w:numId w:val="2"/>
        </w:numPr>
        <w:ind w:left="2880" w:hanging="360"/>
        <w:rPr>
          <w:sz w:val="24"/>
          <w:szCs w:val="24"/>
        </w:rPr>
      </w:pPr>
      <w:r w:rsidDel="00000000" w:rsidR="00000000" w:rsidRPr="00000000">
        <w:rPr>
          <w:sz w:val="24"/>
          <w:szCs w:val="24"/>
          <w:rtl w:val="0"/>
        </w:rPr>
        <w:t xml:space="preserve">Quarterly State-wise total sales</w:t>
      </w:r>
    </w:p>
    <w:p w:rsidR="00000000" w:rsidDel="00000000" w:rsidP="00000000" w:rsidRDefault="00000000" w:rsidRPr="00000000" w14:paraId="00000039">
      <w:pPr>
        <w:numPr>
          <w:ilvl w:val="1"/>
          <w:numId w:val="2"/>
        </w:numPr>
        <w:ind w:left="2880" w:hanging="360"/>
        <w:rPr>
          <w:sz w:val="24"/>
          <w:szCs w:val="24"/>
        </w:rPr>
      </w:pPr>
      <w:r w:rsidDel="00000000" w:rsidR="00000000" w:rsidRPr="00000000">
        <w:rPr>
          <w:sz w:val="24"/>
          <w:szCs w:val="24"/>
          <w:rtl w:val="0"/>
        </w:rPr>
        <w:t xml:space="preserve">Quarterly State-wise average sales</w:t>
      </w:r>
    </w:p>
    <w:p w:rsidR="00000000" w:rsidDel="00000000" w:rsidP="00000000" w:rsidRDefault="00000000" w:rsidRPr="00000000" w14:paraId="0000003A">
      <w:pPr>
        <w:numPr>
          <w:ilvl w:val="1"/>
          <w:numId w:val="2"/>
        </w:numPr>
        <w:ind w:left="2880" w:hanging="360"/>
        <w:rPr>
          <w:sz w:val="24"/>
          <w:szCs w:val="24"/>
        </w:rPr>
      </w:pPr>
      <w:r w:rsidDel="00000000" w:rsidR="00000000" w:rsidRPr="00000000">
        <w:rPr>
          <w:sz w:val="24"/>
          <w:szCs w:val="24"/>
          <w:rtl w:val="0"/>
        </w:rPr>
        <w:t xml:space="preserve">Quarterly State-wise sales distribution with outliers</w:t>
      </w:r>
    </w:p>
    <w:p w:rsidR="00000000" w:rsidDel="00000000" w:rsidP="00000000" w:rsidRDefault="00000000" w:rsidRPr="00000000" w14:paraId="0000003B">
      <w:pPr>
        <w:numPr>
          <w:ilvl w:val="1"/>
          <w:numId w:val="2"/>
        </w:numPr>
        <w:ind w:left="2880" w:hanging="360"/>
        <w:rPr>
          <w:sz w:val="24"/>
          <w:szCs w:val="24"/>
        </w:rPr>
      </w:pPr>
      <w:r w:rsidDel="00000000" w:rsidR="00000000" w:rsidRPr="00000000">
        <w:rPr>
          <w:sz w:val="24"/>
          <w:szCs w:val="24"/>
          <w:rtl w:val="0"/>
        </w:rPr>
        <w:t xml:space="preserve">Quarterly Time-wise total sales</w:t>
      </w:r>
    </w:p>
    <w:p w:rsidR="00000000" w:rsidDel="00000000" w:rsidP="00000000" w:rsidRDefault="00000000" w:rsidRPr="00000000" w14:paraId="0000003C">
      <w:pPr>
        <w:numPr>
          <w:ilvl w:val="1"/>
          <w:numId w:val="2"/>
        </w:numPr>
        <w:ind w:left="2880" w:hanging="360"/>
        <w:rPr>
          <w:sz w:val="24"/>
          <w:szCs w:val="24"/>
        </w:rPr>
      </w:pPr>
      <w:r w:rsidDel="00000000" w:rsidR="00000000" w:rsidRPr="00000000">
        <w:rPr>
          <w:sz w:val="24"/>
          <w:szCs w:val="24"/>
          <w:rtl w:val="0"/>
        </w:rPr>
        <w:t xml:space="preserve">Quarterly Time-wise average sales</w:t>
      </w:r>
    </w:p>
    <w:p w:rsidR="00000000" w:rsidDel="00000000" w:rsidP="00000000" w:rsidRDefault="00000000" w:rsidRPr="00000000" w14:paraId="0000003D">
      <w:pPr>
        <w:numPr>
          <w:ilvl w:val="1"/>
          <w:numId w:val="2"/>
        </w:numPr>
        <w:ind w:left="2880" w:hanging="360"/>
        <w:rPr>
          <w:sz w:val="24"/>
          <w:szCs w:val="24"/>
        </w:rPr>
      </w:pPr>
      <w:r w:rsidDel="00000000" w:rsidR="00000000" w:rsidRPr="00000000">
        <w:rPr>
          <w:sz w:val="24"/>
          <w:szCs w:val="24"/>
          <w:rtl w:val="0"/>
        </w:rPr>
        <w:t xml:space="preserve">Quarterly Time-wise sales distribution with outliers.</w:t>
      </w:r>
    </w:p>
    <w:p w:rsidR="00000000" w:rsidDel="00000000" w:rsidP="00000000" w:rsidRDefault="00000000" w:rsidRPr="00000000" w14:paraId="0000003E">
      <w:pPr>
        <w:numPr>
          <w:ilvl w:val="0"/>
          <w:numId w:val="2"/>
        </w:numPr>
        <w:ind w:left="2160" w:hanging="360"/>
        <w:rPr>
          <w:sz w:val="24"/>
          <w:szCs w:val="24"/>
          <w:u w:val="none"/>
        </w:rPr>
      </w:pPr>
      <w:r w:rsidDel="00000000" w:rsidR="00000000" w:rsidRPr="00000000">
        <w:rPr>
          <w:sz w:val="24"/>
          <w:szCs w:val="24"/>
          <w:rtl w:val="0"/>
        </w:rPr>
        <w:t xml:space="preserve">State-wise sales analysis for different demographic groups (kids, women, men, and seniors)</w:t>
      </w:r>
    </w:p>
    <w:p w:rsidR="00000000" w:rsidDel="00000000" w:rsidP="00000000" w:rsidRDefault="00000000" w:rsidRPr="00000000" w14:paraId="0000003F">
      <w:pPr>
        <w:numPr>
          <w:ilvl w:val="0"/>
          <w:numId w:val="2"/>
        </w:numPr>
        <w:ind w:left="2160" w:hanging="360"/>
        <w:rPr>
          <w:sz w:val="24"/>
          <w:szCs w:val="24"/>
          <w:u w:val="none"/>
        </w:rPr>
      </w:pPr>
      <w:r w:rsidDel="00000000" w:rsidR="00000000" w:rsidRPr="00000000">
        <w:rPr>
          <w:sz w:val="24"/>
          <w:szCs w:val="24"/>
          <w:rtl w:val="0"/>
        </w:rPr>
        <w:t xml:space="preserve">Group-wise sales analysis (Kids, Women, Men, and Seniors) across various states</w:t>
      </w:r>
    </w:p>
    <w:p w:rsidR="00000000" w:rsidDel="00000000" w:rsidP="00000000" w:rsidRDefault="00000000" w:rsidRPr="00000000" w14:paraId="00000040">
      <w:pPr>
        <w:numPr>
          <w:ilvl w:val="0"/>
          <w:numId w:val="2"/>
        </w:numPr>
        <w:ind w:left="2160" w:hanging="360"/>
        <w:rPr>
          <w:sz w:val="24"/>
          <w:szCs w:val="24"/>
          <w:u w:val="none"/>
        </w:rPr>
      </w:pPr>
      <w:r w:rsidDel="00000000" w:rsidR="00000000" w:rsidRPr="00000000">
        <w:rPr>
          <w:sz w:val="24"/>
          <w:szCs w:val="24"/>
          <w:rtl w:val="0"/>
        </w:rPr>
        <w:t xml:space="preserve">Time-of-the-day analysis to identify peak and off-peak sales periods</w:t>
      </w:r>
    </w:p>
    <w:p w:rsidR="00000000" w:rsidDel="00000000" w:rsidP="00000000" w:rsidRDefault="00000000" w:rsidRPr="00000000" w14:paraId="00000041">
      <w:pPr>
        <w:numPr>
          <w:ilvl w:val="0"/>
          <w:numId w:val="2"/>
        </w:numPr>
        <w:ind w:left="2160" w:hanging="360"/>
        <w:rPr>
          <w:sz w:val="24"/>
          <w:szCs w:val="24"/>
          <w:u w:val="none"/>
        </w:rPr>
      </w:pPr>
      <w:r w:rsidDel="00000000" w:rsidR="00000000" w:rsidRPr="00000000">
        <w:rPr>
          <w:sz w:val="24"/>
          <w:szCs w:val="24"/>
          <w:rtl w:val="0"/>
        </w:rPr>
        <w:t xml:space="preserve">Checking Skewness of Data</w:t>
      </w:r>
    </w:p>
    <w:p w:rsidR="00000000" w:rsidDel="00000000" w:rsidP="00000000" w:rsidRDefault="00000000" w:rsidRPr="00000000" w14:paraId="00000042">
      <w:pPr>
        <w:numPr>
          <w:ilvl w:val="1"/>
          <w:numId w:val="2"/>
        </w:numPr>
        <w:ind w:left="2880" w:hanging="360"/>
        <w:rPr>
          <w:sz w:val="24"/>
          <w:szCs w:val="24"/>
          <w:u w:val="none"/>
        </w:rPr>
      </w:pPr>
      <w:r w:rsidDel="00000000" w:rsidR="00000000" w:rsidRPr="00000000">
        <w:rPr>
          <w:sz w:val="24"/>
          <w:szCs w:val="24"/>
          <w:rtl w:val="0"/>
        </w:rPr>
        <w:t xml:space="preserve">Skewness of the Sales Distribution</w:t>
      </w:r>
    </w:p>
    <w:p w:rsidR="00000000" w:rsidDel="00000000" w:rsidP="00000000" w:rsidRDefault="00000000" w:rsidRPr="00000000" w14:paraId="00000043">
      <w:pPr>
        <w:numPr>
          <w:ilvl w:val="1"/>
          <w:numId w:val="2"/>
        </w:numPr>
        <w:ind w:left="2880" w:hanging="360"/>
        <w:rPr>
          <w:sz w:val="24"/>
          <w:szCs w:val="24"/>
          <w:u w:val="none"/>
        </w:rPr>
      </w:pPr>
      <w:r w:rsidDel="00000000" w:rsidR="00000000" w:rsidRPr="00000000">
        <w:rPr>
          <w:sz w:val="24"/>
          <w:szCs w:val="24"/>
          <w:rtl w:val="0"/>
        </w:rPr>
        <w:t xml:space="preserve">Log Normal Distribution of Sales</w:t>
      </w:r>
    </w:p>
    <w:p w:rsidR="00000000" w:rsidDel="00000000" w:rsidP="00000000" w:rsidRDefault="00000000" w:rsidRPr="00000000" w14:paraId="00000044">
      <w:pPr>
        <w:numPr>
          <w:ilvl w:val="1"/>
          <w:numId w:val="2"/>
        </w:numPr>
        <w:ind w:left="2880" w:hanging="360"/>
        <w:rPr>
          <w:sz w:val="24"/>
          <w:szCs w:val="24"/>
          <w:u w:val="none"/>
        </w:rPr>
      </w:pPr>
      <w:r w:rsidDel="00000000" w:rsidR="00000000" w:rsidRPr="00000000">
        <w:rPr>
          <w:sz w:val="24"/>
          <w:szCs w:val="24"/>
          <w:rtl w:val="0"/>
        </w:rPr>
        <w:t xml:space="preserve">Normalized Sales Distribution</w:t>
      </w:r>
    </w:p>
    <w:p w:rsidR="00000000" w:rsidDel="00000000" w:rsidP="00000000" w:rsidRDefault="00000000" w:rsidRPr="00000000" w14:paraId="00000045">
      <w:pPr>
        <w:numPr>
          <w:ilvl w:val="1"/>
          <w:numId w:val="2"/>
        </w:numPr>
        <w:ind w:left="2880" w:hanging="360"/>
        <w:rPr>
          <w:sz w:val="24"/>
          <w:szCs w:val="24"/>
          <w:u w:val="none"/>
        </w:rPr>
      </w:pPr>
      <w:r w:rsidDel="00000000" w:rsidR="00000000" w:rsidRPr="00000000">
        <w:rPr>
          <w:sz w:val="24"/>
          <w:szCs w:val="24"/>
          <w:rtl w:val="0"/>
        </w:rPr>
        <w:t xml:space="preserve">Sqrt_Sales(Square Root Sales) Distribution</w:t>
      </w:r>
    </w:p>
    <w:p w:rsidR="00000000" w:rsidDel="00000000" w:rsidP="00000000" w:rsidRDefault="00000000" w:rsidRPr="00000000" w14:paraId="00000046">
      <w:pPr>
        <w:numPr>
          <w:ilvl w:val="1"/>
          <w:numId w:val="2"/>
        </w:numPr>
        <w:ind w:left="2880" w:hanging="360"/>
        <w:rPr>
          <w:sz w:val="24"/>
          <w:szCs w:val="24"/>
          <w:u w:val="none"/>
        </w:rPr>
      </w:pPr>
      <w:r w:rsidDel="00000000" w:rsidR="00000000" w:rsidRPr="00000000">
        <w:rPr>
          <w:sz w:val="24"/>
          <w:szCs w:val="24"/>
          <w:rtl w:val="0"/>
        </w:rPr>
        <w:t xml:space="preserve">Winsorized Sales Distribution</w:t>
      </w:r>
    </w:p>
    <w:p w:rsidR="00000000" w:rsidDel="00000000" w:rsidP="00000000" w:rsidRDefault="00000000" w:rsidRPr="00000000" w14:paraId="00000047">
      <w:pPr>
        <w:numPr>
          <w:ilvl w:val="1"/>
          <w:numId w:val="2"/>
        </w:numPr>
        <w:ind w:left="2880" w:hanging="360"/>
        <w:rPr>
          <w:sz w:val="24"/>
          <w:szCs w:val="24"/>
        </w:rPr>
      </w:pPr>
      <w:r w:rsidDel="00000000" w:rsidR="00000000" w:rsidRPr="00000000">
        <w:rPr>
          <w:sz w:val="24"/>
          <w:szCs w:val="24"/>
          <w:rtl w:val="0"/>
        </w:rPr>
        <w:t xml:space="preserve">Skewness of the Unit Distribution</w:t>
      </w:r>
    </w:p>
    <w:p w:rsidR="00000000" w:rsidDel="00000000" w:rsidP="00000000" w:rsidRDefault="00000000" w:rsidRPr="00000000" w14:paraId="00000048">
      <w:pPr>
        <w:numPr>
          <w:ilvl w:val="1"/>
          <w:numId w:val="2"/>
        </w:numPr>
        <w:ind w:left="2880" w:hanging="360"/>
        <w:rPr>
          <w:sz w:val="24"/>
          <w:szCs w:val="24"/>
        </w:rPr>
      </w:pPr>
      <w:r w:rsidDel="00000000" w:rsidR="00000000" w:rsidRPr="00000000">
        <w:rPr>
          <w:sz w:val="24"/>
          <w:szCs w:val="24"/>
          <w:rtl w:val="0"/>
        </w:rPr>
        <w:t xml:space="preserve">Log Normal Distribution of Units</w:t>
      </w:r>
    </w:p>
    <w:p w:rsidR="00000000" w:rsidDel="00000000" w:rsidP="00000000" w:rsidRDefault="00000000" w:rsidRPr="00000000" w14:paraId="00000049">
      <w:pPr>
        <w:numPr>
          <w:ilvl w:val="1"/>
          <w:numId w:val="2"/>
        </w:numPr>
        <w:ind w:left="2880" w:hanging="360"/>
        <w:rPr>
          <w:sz w:val="24"/>
          <w:szCs w:val="24"/>
        </w:rPr>
      </w:pPr>
      <w:r w:rsidDel="00000000" w:rsidR="00000000" w:rsidRPr="00000000">
        <w:rPr>
          <w:sz w:val="24"/>
          <w:szCs w:val="24"/>
          <w:rtl w:val="0"/>
        </w:rPr>
        <w:t xml:space="preserve">Normalized Unit Distribution</w:t>
      </w:r>
    </w:p>
    <w:p w:rsidR="00000000" w:rsidDel="00000000" w:rsidP="00000000" w:rsidRDefault="00000000" w:rsidRPr="00000000" w14:paraId="0000004A">
      <w:pPr>
        <w:numPr>
          <w:ilvl w:val="1"/>
          <w:numId w:val="2"/>
        </w:numPr>
        <w:ind w:left="2880" w:hanging="360"/>
        <w:rPr>
          <w:sz w:val="24"/>
          <w:szCs w:val="24"/>
        </w:rPr>
      </w:pPr>
      <w:r w:rsidDel="00000000" w:rsidR="00000000" w:rsidRPr="00000000">
        <w:rPr>
          <w:sz w:val="24"/>
          <w:szCs w:val="24"/>
          <w:rtl w:val="0"/>
        </w:rPr>
        <w:t xml:space="preserve">Sqrt_Unit(Square Root Unit) Distribution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